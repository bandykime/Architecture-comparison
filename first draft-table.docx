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4A5D8" w14:textId="1A71A4F7" w:rsidR="00317869" w:rsidRPr="005A1CDD" w:rsidRDefault="005A1CDD" w:rsidP="005A1CD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DD">
        <w:rPr>
          <w:rFonts w:ascii="Times New Roman" w:hAnsi="Times New Roman" w:cs="Times New Roman"/>
          <w:sz w:val="24"/>
          <w:szCs w:val="24"/>
        </w:rPr>
        <w:t>VAX-11</w:t>
      </w:r>
      <w:r w:rsidR="00095B34" w:rsidRPr="00095B34">
        <w:rPr>
          <w:rFonts w:ascii="Times New Roman" w:hAnsi="Times New Roman" w:cs="Times New Roman"/>
          <w:sz w:val="24"/>
          <w:szCs w:val="24"/>
          <w:highlight w:val="yellow"/>
        </w:rPr>
        <w:t>/780</w:t>
      </w:r>
      <w:r w:rsidRPr="005A1CDD">
        <w:rPr>
          <w:rFonts w:ascii="Times New Roman" w:hAnsi="Times New Roman" w:cs="Times New Roman"/>
          <w:sz w:val="24"/>
          <w:szCs w:val="24"/>
        </w:rPr>
        <w:t xml:space="preserve"> vs. Fairchild 9440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3345"/>
        <w:gridCol w:w="3415"/>
      </w:tblGrid>
      <w:tr w:rsidR="005A1CDD" w14:paraId="220F29ED" w14:textId="77777777" w:rsidTr="00854B0F">
        <w:tc>
          <w:tcPr>
            <w:tcW w:w="2590" w:type="dxa"/>
          </w:tcPr>
          <w:p w14:paraId="07A15CFF" w14:textId="02954926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Architekt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ūra</w:t>
            </w:r>
          </w:p>
        </w:tc>
        <w:tc>
          <w:tcPr>
            <w:tcW w:w="3345" w:type="dxa"/>
          </w:tcPr>
          <w:p w14:paraId="547953DD" w14:textId="500F258A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VAX-11</w:t>
            </w:r>
          </w:p>
        </w:tc>
        <w:tc>
          <w:tcPr>
            <w:tcW w:w="3415" w:type="dxa"/>
          </w:tcPr>
          <w:p w14:paraId="4D932C16" w14:textId="0F7678EE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Fairchild 9440</w:t>
            </w:r>
          </w:p>
        </w:tc>
      </w:tr>
      <w:tr w:rsidR="005A1CDD" w14:paraId="6E467C71" w14:textId="77777777" w:rsidTr="00854B0F">
        <w:tc>
          <w:tcPr>
            <w:tcW w:w="2590" w:type="dxa"/>
          </w:tcPr>
          <w:p w14:paraId="3AC82C16" w14:textId="54B3B27C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Elementary base</w:t>
            </w:r>
          </w:p>
        </w:tc>
        <w:tc>
          <w:tcPr>
            <w:tcW w:w="3345" w:type="dxa"/>
          </w:tcPr>
          <w:p w14:paraId="367759C5" w14:textId="7D57FD6A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cabinet and power supplies</w:t>
            </w:r>
          </w:p>
          <w:p w14:paraId="63301E58" w14:textId="6A8EF4A2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MB of ECC MOS memory</w:t>
            </w:r>
          </w:p>
          <w:p w14:paraId="3E29A4EB" w14:textId="61EBCC5A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RX01 floppy disk console subsystem</w:t>
            </w:r>
          </w:p>
          <w:p w14:paraId="0B2CA14E" w14:textId="552FE05B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PDP-11/03 console microprocessor</w:t>
            </w:r>
          </w:p>
          <w:p w14:paraId="3CEB1834" w14:textId="05F297E8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H9652 UNIBUS expansion cabinet</w:t>
            </w:r>
          </w:p>
          <w:p w14:paraId="7630A0B2" w14:textId="249B57D2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VAX/VMS license and warranty or ULTRIX-32 user license for up to 32 users</w:t>
            </w:r>
          </w:p>
          <w:p w14:paraId="2C500A4E" w14:textId="692B1FFF" w:rsidR="005A1CDD" w:rsidRPr="005A1CDD" w:rsidRDefault="009B0EA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Magnetic tape units</w:t>
            </w:r>
          </w:p>
        </w:tc>
        <w:tc>
          <w:tcPr>
            <w:tcW w:w="3415" w:type="dxa"/>
          </w:tcPr>
          <w:p w14:paraId="15A822A9" w14:textId="77777777" w:rsidR="005A1CDD" w:rsidRPr="005A1CDD" w:rsidRDefault="005A1CDD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0" w:author="sunny" w:date="2024-11-19T23:02:00Z" w16du:dateUtc="2024-11-19T21:02:00Z">
                <w:pPr>
                  <w:jc w:val="center"/>
                </w:pPr>
              </w:pPrChange>
            </w:pPr>
          </w:p>
        </w:tc>
      </w:tr>
      <w:tr w:rsidR="005A1CDD" w14:paraId="4FE58954" w14:textId="77777777" w:rsidTr="00854B0F">
        <w:tc>
          <w:tcPr>
            <w:tcW w:w="2590" w:type="dxa"/>
          </w:tcPr>
          <w:p w14:paraId="2120ED18" w14:textId="5E8B7D27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characteristics</w:t>
            </w:r>
          </w:p>
        </w:tc>
        <w:tc>
          <w:tcPr>
            <w:tcW w:w="3345" w:type="dxa"/>
          </w:tcPr>
          <w:p w14:paraId="6444DFC3" w14:textId="42B7C8D5" w:rsidR="004B45AC" w:rsidRDefault="004B45AC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processor is contained in a cabinet of 153.0 x 181.1</w:t>
            </w:r>
            <w:r w:rsidR="002249B1">
              <w:rPr>
                <w:rFonts w:ascii="Times New Roman" w:hAnsi="Times New Roman" w:cs="Times New Roman"/>
                <w:sz w:val="24"/>
                <w:szCs w:val="24"/>
              </w:rPr>
              <w:t>(118.1)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 size.</w:t>
            </w:r>
          </w:p>
          <w:p w14:paraId="3616354E" w14:textId="7684EB54" w:rsidR="005A1CDD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 782.1 kg</w:t>
            </w:r>
          </w:p>
          <w:p w14:paraId="68969F1B" w14:textId="77777777" w:rsidR="00E25AD8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Height: 15.7 cm</w:t>
            </w:r>
          </w:p>
          <w:p w14:paraId="7469D936" w14:textId="77777777" w:rsidR="00E25AD8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Width: 186 cm</w:t>
            </w:r>
          </w:p>
          <w:p w14:paraId="19F98EA9" w14:textId="77777777" w:rsidR="00E25AD8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Depth: 76.2 cm</w:t>
            </w:r>
          </w:p>
          <w:p w14:paraId="073476E2" w14:textId="5E562BE8" w:rsidR="00E25AD8" w:rsidRPr="005A1CDD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 power consumption: 6500W /10 kVA</w:t>
            </w:r>
          </w:p>
        </w:tc>
        <w:tc>
          <w:tcPr>
            <w:tcW w:w="3415" w:type="dxa"/>
          </w:tcPr>
          <w:p w14:paraId="02C16252" w14:textId="77777777" w:rsidR="005A1CDD" w:rsidRPr="005A1CDD" w:rsidRDefault="005A1CDD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1" w:author="sunny" w:date="2024-11-19T23:08:00Z" w16du:dateUtc="2024-11-19T21:08:00Z">
                <w:pPr>
                  <w:jc w:val="center"/>
                </w:pPr>
              </w:pPrChange>
            </w:pPr>
          </w:p>
        </w:tc>
      </w:tr>
      <w:tr w:rsidR="005A1CDD" w14:paraId="12B5AB04" w14:textId="77777777" w:rsidTr="00854B0F">
        <w:tc>
          <w:tcPr>
            <w:tcW w:w="2590" w:type="dxa"/>
          </w:tcPr>
          <w:p w14:paraId="33D2356F" w14:textId="652A461E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architecture</w:t>
            </w:r>
          </w:p>
        </w:tc>
        <w:tc>
          <w:tcPr>
            <w:tcW w:w="3345" w:type="dxa"/>
          </w:tcPr>
          <w:p w14:paraId="2258AC9B" w14:textId="196406CD" w:rsidR="005A1CDD" w:rsidRPr="005A1CDD" w:rsidRDefault="006F2729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CISC, register-based, memory-addressed</w:t>
            </w:r>
          </w:p>
        </w:tc>
        <w:tc>
          <w:tcPr>
            <w:tcW w:w="3415" w:type="dxa"/>
          </w:tcPr>
          <w:p w14:paraId="3EE28283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1E17BF37" w14:textId="77777777" w:rsidTr="00854B0F">
        <w:tc>
          <w:tcPr>
            <w:tcW w:w="2590" w:type="dxa"/>
          </w:tcPr>
          <w:p w14:paraId="5E6E809C" w14:textId="0DEB840C" w:rsidR="005A1CDD" w:rsidRPr="005A1CDD" w:rsidRDefault="00095B34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zero-</w:t>
            </w:r>
            <w:r w:rsidR="005A1CD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... ?</w:t>
            </w:r>
          </w:p>
        </w:tc>
        <w:tc>
          <w:tcPr>
            <w:tcW w:w="3345" w:type="dxa"/>
          </w:tcPr>
          <w:p w14:paraId="5048B770" w14:textId="250EF0B5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2" w:author="sunny" w:date="2024-11-19T23:02:00Z" w16du:dateUtc="2024-11-19T21:02:00Z">
                <w:pPr>
                  <w:jc w:val="center"/>
                </w:pPr>
              </w:pPrChange>
            </w:pPr>
            <w:ins w:id="3" w:author="sunny" w:date="2024-11-19T23:01:00Z" w16du:dateUtc="2024-11-19T21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Multi-address</w:t>
              </w:r>
            </w:ins>
          </w:p>
        </w:tc>
        <w:tc>
          <w:tcPr>
            <w:tcW w:w="3415" w:type="dxa"/>
          </w:tcPr>
          <w:p w14:paraId="10B22A91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2E33E8B5" w14:textId="77777777" w:rsidTr="00854B0F">
        <w:tc>
          <w:tcPr>
            <w:tcW w:w="2590" w:type="dxa"/>
          </w:tcPr>
          <w:p w14:paraId="100F5FD9" w14:textId="47C978A1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Registers, types</w:t>
            </w:r>
          </w:p>
        </w:tc>
        <w:tc>
          <w:tcPr>
            <w:tcW w:w="3345" w:type="dxa"/>
          </w:tcPr>
          <w:p w14:paraId="1CA37DAD" w14:textId="417BF75C" w:rsidR="00CA6A9F" w:rsidRDefault="00854B0F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32-bit registers</w:t>
            </w:r>
            <w:r w:rsidR="00CA6A9F">
              <w:rPr>
                <w:rFonts w:ascii="Times New Roman" w:hAnsi="Times New Roman" w:cs="Times New Roman"/>
                <w:sz w:val="24"/>
                <w:szCs w:val="24"/>
              </w:rPr>
              <w:t xml:space="preserve"> that can be used for temporary storage, as accumulators, index registers, and base registers.</w:t>
            </w:r>
          </w:p>
          <w:p w14:paraId="29DA608C" w14:textId="1E2ED691" w:rsidR="00CA6A9F" w:rsidRDefault="009B0EAA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registers: </w:t>
            </w:r>
            <w:r w:rsidR="00CA6A9F">
              <w:rPr>
                <w:rFonts w:ascii="Times New Roman" w:hAnsi="Times New Roman" w:cs="Times New Roman"/>
                <w:sz w:val="24"/>
                <w:szCs w:val="24"/>
              </w:rPr>
              <w:t>R0-R11</w:t>
            </w:r>
          </w:p>
          <w:p w14:paraId="04F736F9" w14:textId="5C480F9F" w:rsidR="009B0EAA" w:rsidRDefault="009B0EAA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registers:</w:t>
            </w:r>
          </w:p>
          <w:p w14:paraId="2C98FE3E" w14:textId="1E26AF3A" w:rsidR="00CA6A9F" w:rsidRDefault="00CA6A9F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R12 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rgument 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ointer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 xml:space="preserve"> (AP)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09E727" w14:textId="60ACD86F" w:rsidR="00CA6A9F" w:rsidRDefault="00CA6A9F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R13 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>– Frame Pointer (FP)</w:t>
            </w:r>
          </w:p>
          <w:p w14:paraId="277E7F74" w14:textId="3296AB85" w:rsidR="00CA6A9F" w:rsidRDefault="00CA6A9F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R14 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>– Stack Pointer (SP)</w:t>
            </w:r>
          </w:p>
          <w:p w14:paraId="7B8F31B8" w14:textId="77777777" w:rsidR="009B0EAA" w:rsidRDefault="009B0EAA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Counter:</w:t>
            </w:r>
          </w:p>
          <w:p w14:paraId="38DCCA85" w14:textId="44B70D9A" w:rsidR="005A1CDD" w:rsidRPr="005A1CDD" w:rsidRDefault="00CA6A9F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R15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 xml:space="preserve"> – 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15" w:type="dxa"/>
          </w:tcPr>
          <w:p w14:paraId="79C7B482" w14:textId="77777777" w:rsidR="005A1CDD" w:rsidRDefault="00200559" w:rsidP="00200559">
            <w:pPr>
              <w:rPr>
                <w:ins w:id="4" w:author="sunny" w:date="2024-11-19T23:11:00Z" w16du:dateUtc="2024-11-19T21:11:00Z"/>
                <w:rFonts w:ascii="Times New Roman" w:hAnsi="Times New Roman" w:cs="Times New Roman"/>
                <w:sz w:val="24"/>
                <w:szCs w:val="24"/>
              </w:rPr>
            </w:pPr>
            <w:ins w:id="5" w:author="sunny" w:date="2024-11-19T23:06:00Z" w16du:dateUtc="2024-11-19T21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 16-bit on-chip registers</w:t>
              </w:r>
            </w:ins>
          </w:p>
          <w:p w14:paraId="797F8DC7" w14:textId="77777777" w:rsidR="00D11F93" w:rsidRDefault="00D11F93" w:rsidP="00200559">
            <w:pPr>
              <w:rPr>
                <w:ins w:id="6" w:author="sunny" w:date="2024-11-19T23:11:00Z" w16du:dateUtc="2024-11-19T21:11:00Z"/>
                <w:rFonts w:ascii="Times New Roman" w:hAnsi="Times New Roman" w:cs="Times New Roman"/>
                <w:sz w:val="24"/>
                <w:szCs w:val="24"/>
              </w:rPr>
            </w:pPr>
            <w:ins w:id="7" w:author="sunny" w:date="2024-11-19T23:11:00Z" w16du:dateUtc="2024-11-19T2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General registers:</w:t>
              </w:r>
            </w:ins>
          </w:p>
          <w:p w14:paraId="594B8A28" w14:textId="77777777" w:rsidR="00D11F93" w:rsidRDefault="00D11F93" w:rsidP="00200559">
            <w:pPr>
              <w:rPr>
                <w:ins w:id="8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  <w:ins w:id="9" w:author="sunny" w:date="2024-11-19T23:11:00Z" w16du:dateUtc="2024-11-19T2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ins>
            <w:ins w:id="10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ccumulators (AC0-AC3)</w:t>
              </w:r>
            </w:ins>
          </w:p>
          <w:p w14:paraId="6572184E" w14:textId="77777777" w:rsidR="00D11F93" w:rsidRDefault="00D11F93" w:rsidP="00200559">
            <w:pPr>
              <w:rPr>
                <w:ins w:id="11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  <w:ins w:id="12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Special registers:</w:t>
              </w:r>
            </w:ins>
          </w:p>
          <w:p w14:paraId="76E23B4A" w14:textId="77777777" w:rsidR="00D11F93" w:rsidRDefault="00D11F93" w:rsidP="00200559">
            <w:pPr>
              <w:rPr>
                <w:ins w:id="13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  <w:ins w:id="14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Scratch register</w:t>
              </w:r>
            </w:ins>
          </w:p>
          <w:p w14:paraId="5BEA5976" w14:textId="77777777" w:rsidR="00D11F93" w:rsidRDefault="00D11F93" w:rsidP="00200559">
            <w:pPr>
              <w:rPr>
                <w:ins w:id="15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  <w:ins w:id="16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Bus register</w:t>
              </w:r>
            </w:ins>
          </w:p>
          <w:p w14:paraId="2C337E45" w14:textId="77777777" w:rsidR="00D11F93" w:rsidRDefault="00D11F93" w:rsidP="00200559">
            <w:pPr>
              <w:rPr>
                <w:ins w:id="17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  <w:ins w:id="18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Instruction register</w:t>
              </w:r>
            </w:ins>
          </w:p>
          <w:p w14:paraId="22A24FAB" w14:textId="77777777" w:rsidR="00D11F93" w:rsidRDefault="00D11F93" w:rsidP="00200559">
            <w:pPr>
              <w:rPr>
                <w:ins w:id="19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  <w:ins w:id="20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Program counter</w:t>
              </w:r>
            </w:ins>
          </w:p>
          <w:p w14:paraId="5E461C52" w14:textId="77777777" w:rsidR="00D11F93" w:rsidRDefault="00D11F93" w:rsidP="00200559">
            <w:pPr>
              <w:rPr>
                <w:ins w:id="21" w:author="sunny" w:date="2024-11-19T23:12:00Z" w16du:dateUtc="2024-11-19T21:12:00Z"/>
                <w:rFonts w:ascii="Times New Roman" w:hAnsi="Times New Roman" w:cs="Times New Roman"/>
                <w:sz w:val="24"/>
                <w:szCs w:val="24"/>
              </w:rPr>
            </w:pPr>
          </w:p>
          <w:p w14:paraId="28AC012A" w14:textId="77777777" w:rsidR="00D11F93" w:rsidRDefault="00D11F93" w:rsidP="00200559">
            <w:pPr>
              <w:rPr>
                <w:ins w:id="22" w:author="sunny" w:date="2024-11-19T23:13:00Z" w16du:dateUtc="2024-11-19T21:13:00Z"/>
                <w:rFonts w:ascii="Times New Roman" w:hAnsi="Times New Roman" w:cs="Times New Roman"/>
                <w:sz w:val="24"/>
                <w:szCs w:val="24"/>
              </w:rPr>
            </w:pPr>
            <w:ins w:id="23" w:author="sunny" w:date="2024-11-19T23:12:00Z" w16du:dateUtc="2024-11-19T21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>Interna</w:t>
              </w:r>
            </w:ins>
            <w:ins w:id="24" w:author="sunny" w:date="2024-11-19T23:13:00Z" w16du:dateUtc="2024-11-19T21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l data flows between the various registers via 4-bit-wide data paths.</w:t>
              </w:r>
            </w:ins>
          </w:p>
          <w:p w14:paraId="59DA2BA1" w14:textId="77777777" w:rsidR="00D11F93" w:rsidRDefault="00D11F93" w:rsidP="00200559">
            <w:pPr>
              <w:rPr>
                <w:ins w:id="25" w:author="sunny" w:date="2024-11-19T23:13:00Z" w16du:dateUtc="2024-11-19T21:13:00Z"/>
                <w:rFonts w:ascii="Times New Roman" w:hAnsi="Times New Roman" w:cs="Times New Roman"/>
                <w:sz w:val="24"/>
                <w:szCs w:val="24"/>
              </w:rPr>
            </w:pPr>
          </w:p>
          <w:p w14:paraId="4C015262" w14:textId="77777777" w:rsidR="00D11F93" w:rsidRDefault="00D11F93" w:rsidP="00200559">
            <w:pPr>
              <w:rPr>
                <w:ins w:id="26" w:author="sunny" w:date="2024-11-19T23:13:00Z" w16du:dateUtc="2024-11-19T21:13:00Z"/>
                <w:rFonts w:ascii="Times New Roman" w:hAnsi="Times New Roman" w:cs="Times New Roman"/>
                <w:sz w:val="24"/>
                <w:szCs w:val="24"/>
              </w:rPr>
            </w:pPr>
            <w:ins w:id="27" w:author="sunny" w:date="2024-11-19T23:13:00Z" w16du:dateUtc="2024-11-19T21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AC2 and AC3 are used as index registers.</w:t>
              </w:r>
            </w:ins>
          </w:p>
          <w:p w14:paraId="09521D1F" w14:textId="7A2B8E2D" w:rsidR="00D11F93" w:rsidRPr="005A1CDD" w:rsidRDefault="00D11F93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28" w:author="sunny" w:date="2024-11-19T23:06:00Z" w16du:dateUtc="2024-11-19T21:06:00Z">
                <w:pPr>
                  <w:jc w:val="center"/>
                </w:pPr>
              </w:pPrChange>
            </w:pPr>
            <w:ins w:id="29" w:author="sunny" w:date="2024-11-19T23:13:00Z" w16du:dateUtc="2024-11-19T21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AC3</w:t>
              </w:r>
            </w:ins>
            <w:ins w:id="30" w:author="sunny" w:date="2024-11-19T23:14:00Z" w16du:dateUtc="2024-11-19T2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serves as the subroutine linkage register as well.</w:t>
              </w:r>
            </w:ins>
          </w:p>
        </w:tc>
      </w:tr>
      <w:tr w:rsidR="005A1CDD" w14:paraId="6F10E250" w14:textId="77777777" w:rsidTr="00854B0F">
        <w:tc>
          <w:tcPr>
            <w:tcW w:w="2590" w:type="dxa"/>
          </w:tcPr>
          <w:p w14:paraId="1873354F" w14:textId="38BF9B61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Flags</w:t>
            </w:r>
          </w:p>
        </w:tc>
        <w:tc>
          <w:tcPr>
            <w:tcW w:w="3345" w:type="dxa"/>
          </w:tcPr>
          <w:p w14:paraId="21BF406B" w14:textId="77777777" w:rsidR="005A1CDD" w:rsidRDefault="009B0EAA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686A444D" w14:textId="77777777" w:rsidR="009B0EAA" w:rsidRDefault="009B0EAA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14:paraId="679514E4" w14:textId="77777777" w:rsidR="009B0EAA" w:rsidRDefault="009B0EAA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  <w:p w14:paraId="78FDF987" w14:textId="77777777" w:rsidR="009B0EAA" w:rsidRDefault="009B0EAA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  <w:p w14:paraId="16D0CB1A" w14:textId="425AA29C" w:rsidR="009B0EAA" w:rsidRPr="005A1CDD" w:rsidRDefault="009B0EAA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415" w:type="dxa"/>
          </w:tcPr>
          <w:p w14:paraId="630C6F26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68E0F952" w14:textId="77777777" w:rsidTr="00854B0F">
        <w:tc>
          <w:tcPr>
            <w:tcW w:w="2590" w:type="dxa"/>
          </w:tcPr>
          <w:p w14:paraId="75C70B46" w14:textId="4F0C5444" w:rsidR="005A1CDD" w:rsidRP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width</w:t>
            </w:r>
          </w:p>
        </w:tc>
        <w:tc>
          <w:tcPr>
            <w:tcW w:w="3345" w:type="dxa"/>
          </w:tcPr>
          <w:p w14:paraId="70087224" w14:textId="6B227D9D" w:rsidR="005A1CDD" w:rsidRPr="005A1CDD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</w:p>
        </w:tc>
        <w:tc>
          <w:tcPr>
            <w:tcW w:w="3415" w:type="dxa"/>
          </w:tcPr>
          <w:p w14:paraId="0F0FB6B5" w14:textId="6D9F7295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31" w:author="sunny" w:date="2024-11-19T23:08:00Z" w16du:dateUtc="2024-11-19T21:08:00Z">
                <w:pPr>
                  <w:jc w:val="center"/>
                </w:pPr>
              </w:pPrChange>
            </w:pPr>
            <w:ins w:id="32" w:author="sunny" w:date="2024-11-19T23:08:00Z" w16du:dateUtc="2024-11-19T21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 bits</w:t>
              </w:r>
            </w:ins>
          </w:p>
        </w:tc>
      </w:tr>
      <w:tr w:rsidR="005A1CDD" w14:paraId="41074328" w14:textId="77777777" w:rsidTr="00854B0F">
        <w:tc>
          <w:tcPr>
            <w:tcW w:w="2590" w:type="dxa"/>
          </w:tcPr>
          <w:p w14:paraId="2A130746" w14:textId="1232507A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layout</w:t>
            </w:r>
          </w:p>
        </w:tc>
        <w:tc>
          <w:tcPr>
            <w:tcW w:w="3345" w:type="dxa"/>
          </w:tcPr>
          <w:p w14:paraId="03992B06" w14:textId="747A1EFE" w:rsidR="004B45AC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right side of the unit contains the memory controller and memory modules</w:t>
            </w:r>
            <w:r w:rsidR="002249B1">
              <w:rPr>
                <w:rFonts w:ascii="Times New Roman" w:hAnsi="Times New Roman" w:cs="Times New Roman"/>
                <w:sz w:val="24"/>
                <w:szCs w:val="24"/>
              </w:rPr>
              <w:t>, two option panel spaces for mounting adapters, the memory power supply, and the RX01 subsystem.”</w:t>
            </w:r>
          </w:p>
          <w:p w14:paraId="67825AE9" w14:textId="77777777" w:rsidR="005A1CDD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memory management hardware translates a virtual address to a physical address under OS control.”</w:t>
            </w:r>
          </w:p>
          <w:p w14:paraId="370ADD66" w14:textId="683E158C" w:rsidR="002249B1" w:rsidRPr="005A1CDD" w:rsidRDefault="002249B1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“Dynamic MOS RAM modules</w:t>
            </w:r>
          </w:p>
        </w:tc>
        <w:tc>
          <w:tcPr>
            <w:tcW w:w="3415" w:type="dxa"/>
          </w:tcPr>
          <w:p w14:paraId="36DC6B25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33AFDD77" w14:textId="77777777" w:rsidTr="00854B0F">
        <w:tc>
          <w:tcPr>
            <w:tcW w:w="2590" w:type="dxa"/>
          </w:tcPr>
          <w:p w14:paraId="2D4F66F2" w14:textId="06646185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3345" w:type="dxa"/>
          </w:tcPr>
          <w:p w14:paraId="5A2D2010" w14:textId="5C4F7051" w:rsidR="005A1CDD" w:rsidRPr="005A1CDD" w:rsidRDefault="006A7451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address space</w:t>
            </w:r>
            <w:r w:rsidR="003D5A6F">
              <w:rPr>
                <w:rFonts w:ascii="Times New Roman" w:hAnsi="Times New Roman" w:cs="Times New Roman"/>
                <w:sz w:val="24"/>
                <w:szCs w:val="24"/>
              </w:rPr>
              <w:t xml:space="preserve"> of 4 billion</w:t>
            </w:r>
            <w:r w:rsidR="004B45AC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3415" w:type="dxa"/>
          </w:tcPr>
          <w:p w14:paraId="1033F0F7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5FE2871E" w14:textId="77777777" w:rsidTr="00854B0F">
        <w:tc>
          <w:tcPr>
            <w:tcW w:w="2590" w:type="dxa"/>
          </w:tcPr>
          <w:p w14:paraId="346BE5DF" w14:textId="5FFC7E5B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memory</w:t>
            </w:r>
          </w:p>
        </w:tc>
        <w:tc>
          <w:tcPr>
            <w:tcW w:w="3345" w:type="dxa"/>
          </w:tcPr>
          <w:p w14:paraId="77EA2435" w14:textId="3AE44B8E" w:rsidR="005A1CDD" w:rsidRDefault="00E25AD8" w:rsidP="004E2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memory</w:t>
            </w:r>
            <w:r w:rsidR="009B0EAA">
              <w:rPr>
                <w:rFonts w:ascii="Times New Roman" w:hAnsi="Times New Roman" w:cs="Times New Roman"/>
                <w:sz w:val="24"/>
                <w:szCs w:val="24"/>
              </w:rPr>
              <w:t xml:space="preserve">: 16 MB (32 MB) </w:t>
            </w:r>
          </w:p>
          <w:p w14:paraId="7689F92C" w14:textId="77777777" w:rsidR="00E25AD8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address capacity: 4 GB</w:t>
            </w:r>
          </w:p>
          <w:p w14:paraId="2A5E5D20" w14:textId="5314C538" w:rsidR="004E2F5A" w:rsidRPr="005A1CDD" w:rsidRDefault="004E2F5A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Capacity: 32 MB max. (256-KB chip)</w:t>
            </w:r>
          </w:p>
        </w:tc>
        <w:tc>
          <w:tcPr>
            <w:tcW w:w="3415" w:type="dxa"/>
          </w:tcPr>
          <w:p w14:paraId="0127688D" w14:textId="45143BCB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33" w:author="sunny" w:date="2024-11-19T23:10:00Z" w16du:dateUtc="2024-11-19T21:10:00Z">
                <w:pPr>
                  <w:jc w:val="center"/>
                </w:pPr>
              </w:pPrChange>
            </w:pPr>
            <w:ins w:id="34" w:author="sunny" w:date="2024-11-19T23:11:00Z" w16du:dateUtc="2024-11-19T21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32 768 16-bit words</w:t>
              </w:r>
            </w:ins>
          </w:p>
        </w:tc>
      </w:tr>
      <w:tr w:rsidR="005A1CDD" w14:paraId="406540D6" w14:textId="77777777" w:rsidTr="00854B0F">
        <w:tc>
          <w:tcPr>
            <w:tcW w:w="2590" w:type="dxa"/>
          </w:tcPr>
          <w:p w14:paraId="106675F3" w14:textId="302A5822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memory support</w:t>
            </w:r>
          </w:p>
        </w:tc>
        <w:tc>
          <w:tcPr>
            <w:tcW w:w="3345" w:type="dxa"/>
          </w:tcPr>
          <w:p w14:paraId="45C7A75F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176CB4EA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3EA14B96" w14:textId="77777777" w:rsidTr="00854B0F">
        <w:tc>
          <w:tcPr>
            <w:tcW w:w="2590" w:type="dxa"/>
          </w:tcPr>
          <w:p w14:paraId="3DE5AADB" w14:textId="5139660A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  <w:tc>
          <w:tcPr>
            <w:tcW w:w="3345" w:type="dxa"/>
          </w:tcPr>
          <w:p w14:paraId="2ED87065" w14:textId="1BAF8648" w:rsidR="005A1CDD" w:rsidRPr="005A1CDD" w:rsidRDefault="00095B34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VAX native instruction set is an extension of the PDP-11 instruction set.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can be grouped into classes based on their functions and uses.</w:t>
            </w:r>
          </w:p>
        </w:tc>
        <w:tc>
          <w:tcPr>
            <w:tcW w:w="3415" w:type="dxa"/>
          </w:tcPr>
          <w:p w14:paraId="405CAE8E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71149D88" w14:textId="77777777" w:rsidTr="00854B0F">
        <w:tc>
          <w:tcPr>
            <w:tcW w:w="2590" w:type="dxa"/>
          </w:tcPr>
          <w:p w14:paraId="4CDD96B4" w14:textId="05A2C3A4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instructions</w:t>
            </w:r>
          </w:p>
        </w:tc>
        <w:tc>
          <w:tcPr>
            <w:tcW w:w="3345" w:type="dxa"/>
          </w:tcPr>
          <w:p w14:paraId="6BEB4FBB" w14:textId="4CAAB3D6" w:rsidR="005A1CDD" w:rsidRPr="005A1CDD" w:rsidRDefault="00854B0F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3415" w:type="dxa"/>
          </w:tcPr>
          <w:p w14:paraId="3D5E98B1" w14:textId="22B125F4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35" w:author="sunny" w:date="2024-11-19T23:09:00Z" w16du:dateUtc="2024-11-19T21:09:00Z">
                <w:pPr>
                  <w:jc w:val="center"/>
                </w:pPr>
              </w:pPrChange>
            </w:pPr>
            <w:ins w:id="36" w:author="sunny" w:date="2024-11-19T23:09:00Z" w16du:dateUtc="2024-11-19T21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50 basic instructions for a total of 2192 different instructions</w:t>
              </w:r>
            </w:ins>
          </w:p>
        </w:tc>
      </w:tr>
      <w:tr w:rsidR="005A1CDD" w14:paraId="6BA4666F" w14:textId="77777777" w:rsidTr="00854B0F">
        <w:tc>
          <w:tcPr>
            <w:tcW w:w="2590" w:type="dxa"/>
          </w:tcPr>
          <w:p w14:paraId="3EEC6570" w14:textId="7D450963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of instructions</w:t>
            </w:r>
          </w:p>
        </w:tc>
        <w:tc>
          <w:tcPr>
            <w:tcW w:w="3345" w:type="dxa"/>
          </w:tcPr>
          <w:p w14:paraId="0B1269FF" w14:textId="77777777" w:rsidR="005A1CDD" w:rsidRPr="00095B34" w:rsidRDefault="00095B34" w:rsidP="00095B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34">
              <w:rPr>
                <w:rFonts w:ascii="Times New Roman" w:hAnsi="Times New Roman" w:cs="Times New Roman"/>
                <w:sz w:val="24"/>
                <w:szCs w:val="24"/>
              </w:rPr>
              <w:t>Arithmetic and Logical Data Types</w:t>
            </w:r>
          </w:p>
          <w:p w14:paraId="1EF5F2E6" w14:textId="77777777" w:rsidR="00095B34" w:rsidRPr="00095B34" w:rsidRDefault="00095B34" w:rsidP="00095B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34">
              <w:rPr>
                <w:rFonts w:ascii="Times New Roman" w:hAnsi="Times New Roman" w:cs="Times New Roman"/>
                <w:sz w:val="24"/>
                <w:szCs w:val="24"/>
              </w:rPr>
              <w:t>Special kinds of data</w:t>
            </w:r>
          </w:p>
          <w:p w14:paraId="1B58AD83" w14:textId="77777777" w:rsidR="00095B34" w:rsidRPr="00095B34" w:rsidRDefault="00095B34" w:rsidP="00095B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34">
              <w:rPr>
                <w:rFonts w:ascii="Times New Roman" w:hAnsi="Times New Roman" w:cs="Times New Roman"/>
                <w:sz w:val="24"/>
                <w:szCs w:val="24"/>
              </w:rPr>
              <w:t>Basic program flow</w:t>
            </w:r>
          </w:p>
          <w:p w14:paraId="07E4BF4F" w14:textId="77777777" w:rsidR="00095B34" w:rsidRPr="00095B34" w:rsidRDefault="00095B34" w:rsidP="00095B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34">
              <w:rPr>
                <w:rFonts w:ascii="Times New Roman" w:hAnsi="Times New Roman" w:cs="Times New Roman"/>
                <w:sz w:val="24"/>
                <w:szCs w:val="24"/>
              </w:rPr>
              <w:t>Special operating system functions</w:t>
            </w:r>
          </w:p>
          <w:p w14:paraId="0A248669" w14:textId="77777777" w:rsidR="00095B34" w:rsidRPr="00095B34" w:rsidRDefault="00095B34" w:rsidP="00095B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34">
              <w:rPr>
                <w:rFonts w:ascii="Times New Roman" w:hAnsi="Times New Roman" w:cs="Times New Roman"/>
                <w:sz w:val="24"/>
                <w:szCs w:val="24"/>
              </w:rPr>
              <w:t>High-level language constructs</w:t>
            </w:r>
          </w:p>
          <w:p w14:paraId="0DFC5D6C" w14:textId="16DAEB64" w:rsidR="00095B34" w:rsidRPr="00095B34" w:rsidRDefault="00095B34" w:rsidP="00095B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34">
              <w:rPr>
                <w:rFonts w:ascii="Times New Roman" w:hAnsi="Times New Roman" w:cs="Times New Roman"/>
                <w:sz w:val="24"/>
                <w:szCs w:val="24"/>
              </w:rPr>
              <w:t>Addressing modes</w:t>
            </w:r>
          </w:p>
        </w:tc>
        <w:tc>
          <w:tcPr>
            <w:tcW w:w="3415" w:type="dxa"/>
          </w:tcPr>
          <w:p w14:paraId="2598A2A5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7D2AF4D0" w14:textId="77777777" w:rsidTr="00854B0F">
        <w:tc>
          <w:tcPr>
            <w:tcW w:w="2590" w:type="dxa"/>
          </w:tcPr>
          <w:p w14:paraId="1CFAB001" w14:textId="45C2FB73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format</w:t>
            </w:r>
          </w:p>
        </w:tc>
        <w:tc>
          <w:tcPr>
            <w:tcW w:w="3345" w:type="dxa"/>
          </w:tcPr>
          <w:p w14:paraId="2A40EFFD" w14:textId="47591FC2" w:rsidR="005A1CDD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“integral decimal, character string, floating-point instructions</w:t>
            </w:r>
          </w:p>
          <w:p w14:paraId="583EDD9E" w14:textId="285B17C1" w:rsidR="004B45AC" w:rsidRPr="005A1CDD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integer, logical and bit field instructions”</w:t>
            </w:r>
          </w:p>
        </w:tc>
        <w:tc>
          <w:tcPr>
            <w:tcW w:w="3415" w:type="dxa"/>
          </w:tcPr>
          <w:p w14:paraId="7EC8ECA2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54CCB09C" w14:textId="77777777" w:rsidTr="00854B0F">
        <w:tc>
          <w:tcPr>
            <w:tcW w:w="2590" w:type="dxa"/>
          </w:tcPr>
          <w:p w14:paraId="5BCE95AC" w14:textId="4DE670FA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examples</w:t>
            </w:r>
          </w:p>
        </w:tc>
        <w:tc>
          <w:tcPr>
            <w:tcW w:w="3345" w:type="dxa"/>
          </w:tcPr>
          <w:p w14:paraId="3CFF40FB" w14:textId="77777777" w:rsidR="005A1CDD" w:rsidRDefault="00647AE2" w:rsidP="00647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29107084" w14:textId="77777777" w:rsidR="00647AE2" w:rsidRDefault="00647AE2" w:rsidP="00647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  <w:p w14:paraId="1F50D003" w14:textId="2D9E1222" w:rsidR="00647AE2" w:rsidRPr="005A1CDD" w:rsidRDefault="00647AE2" w:rsidP="00647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Branch</w:t>
            </w:r>
          </w:p>
        </w:tc>
        <w:tc>
          <w:tcPr>
            <w:tcW w:w="3415" w:type="dxa"/>
          </w:tcPr>
          <w:p w14:paraId="2C8170D8" w14:textId="77777777" w:rsidR="005A1CDD" w:rsidRDefault="00D11F93" w:rsidP="00D11F93">
            <w:pPr>
              <w:rPr>
                <w:ins w:id="37" w:author="sunny" w:date="2024-11-19T23:14:00Z" w16du:dateUtc="2024-11-19T21:14:00Z"/>
                <w:rFonts w:ascii="Times New Roman" w:hAnsi="Times New Roman" w:cs="Times New Roman"/>
                <w:sz w:val="24"/>
                <w:szCs w:val="24"/>
              </w:rPr>
            </w:pPr>
            <w:ins w:id="38" w:author="sunny" w:date="2024-11-19T23:14:00Z" w16du:dateUtc="2024-11-19T2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JMP</w:t>
              </w:r>
            </w:ins>
          </w:p>
          <w:p w14:paraId="5B2FBB7A" w14:textId="77777777" w:rsidR="00D11F93" w:rsidRDefault="00D11F93" w:rsidP="00D11F93">
            <w:pPr>
              <w:rPr>
                <w:ins w:id="39" w:author="sunny" w:date="2024-11-19T23:14:00Z" w16du:dateUtc="2024-11-19T21:14:00Z"/>
                <w:rFonts w:ascii="Times New Roman" w:hAnsi="Times New Roman" w:cs="Times New Roman"/>
                <w:sz w:val="24"/>
                <w:szCs w:val="24"/>
              </w:rPr>
            </w:pPr>
            <w:ins w:id="40" w:author="sunny" w:date="2024-11-19T23:14:00Z" w16du:dateUtc="2024-11-19T2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JSR</w:t>
              </w:r>
            </w:ins>
          </w:p>
          <w:p w14:paraId="24CEC641" w14:textId="77777777" w:rsidR="00D11F93" w:rsidRDefault="00D11F93" w:rsidP="00D11F93">
            <w:pPr>
              <w:rPr>
                <w:ins w:id="41" w:author="sunny" w:date="2024-11-19T23:14:00Z" w16du:dateUtc="2024-11-19T21:14:00Z"/>
                <w:rFonts w:ascii="Times New Roman" w:hAnsi="Times New Roman" w:cs="Times New Roman"/>
                <w:sz w:val="24"/>
                <w:szCs w:val="24"/>
              </w:rPr>
            </w:pPr>
            <w:ins w:id="42" w:author="sunny" w:date="2024-11-19T23:14:00Z" w16du:dateUtc="2024-11-19T2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ISZ</w:t>
              </w:r>
            </w:ins>
          </w:p>
          <w:p w14:paraId="03F0EEF6" w14:textId="77777777" w:rsidR="00D11F93" w:rsidRDefault="00D11F93" w:rsidP="00D11F93">
            <w:pPr>
              <w:rPr>
                <w:ins w:id="43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44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DSZ</w:t>
              </w:r>
            </w:ins>
          </w:p>
          <w:p w14:paraId="507F9979" w14:textId="77777777" w:rsidR="00D11F93" w:rsidRDefault="00D11F93" w:rsidP="00D11F93">
            <w:pPr>
              <w:rPr>
                <w:ins w:id="45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46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LDA</w:t>
              </w:r>
            </w:ins>
          </w:p>
          <w:p w14:paraId="6647F5DE" w14:textId="77777777" w:rsidR="00D11F93" w:rsidRDefault="00D11F93" w:rsidP="00D11F93">
            <w:pPr>
              <w:rPr>
                <w:ins w:id="47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48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STA</w:t>
              </w:r>
            </w:ins>
          </w:p>
          <w:p w14:paraId="78D587FB" w14:textId="77777777" w:rsidR="00D11F93" w:rsidRDefault="00D11F93" w:rsidP="00D11F93">
            <w:pPr>
              <w:rPr>
                <w:ins w:id="49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</w:p>
          <w:p w14:paraId="30DD7072" w14:textId="77777777" w:rsidR="00D11F93" w:rsidRDefault="00D11F93" w:rsidP="00D11F93">
            <w:pPr>
              <w:rPr>
                <w:ins w:id="50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51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ALU:</w:t>
              </w:r>
            </w:ins>
          </w:p>
          <w:p w14:paraId="5D645D16" w14:textId="77777777" w:rsidR="00D11F93" w:rsidRDefault="00D11F93" w:rsidP="00D11F93">
            <w:pPr>
              <w:rPr>
                <w:ins w:id="52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53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COM</w:t>
              </w:r>
            </w:ins>
          </w:p>
          <w:p w14:paraId="65746182" w14:textId="77777777" w:rsidR="00D11F93" w:rsidRDefault="00D11F93" w:rsidP="00D11F93">
            <w:pPr>
              <w:rPr>
                <w:ins w:id="54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55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</w:t>
              </w:r>
            </w:ins>
          </w:p>
          <w:p w14:paraId="235C8AE2" w14:textId="77777777" w:rsidR="00D11F93" w:rsidRDefault="00D11F93" w:rsidP="00D11F93">
            <w:pPr>
              <w:rPr>
                <w:ins w:id="56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57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MOV</w:t>
              </w:r>
            </w:ins>
          </w:p>
          <w:p w14:paraId="1B6F9471" w14:textId="77777777" w:rsidR="00D11F93" w:rsidRDefault="00D11F93" w:rsidP="00D11F93">
            <w:pPr>
              <w:rPr>
                <w:ins w:id="58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59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INC</w:t>
              </w:r>
            </w:ins>
          </w:p>
          <w:p w14:paraId="0EE7D2D7" w14:textId="77777777" w:rsidR="00D11F93" w:rsidRDefault="00D11F93" w:rsidP="00D11F93">
            <w:pPr>
              <w:rPr>
                <w:ins w:id="60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61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ADC</w:t>
              </w:r>
            </w:ins>
          </w:p>
          <w:p w14:paraId="5FAA795F" w14:textId="77777777" w:rsidR="00D11F93" w:rsidRDefault="00D11F93" w:rsidP="00D11F93">
            <w:pPr>
              <w:rPr>
                <w:ins w:id="62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63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SUB</w:t>
              </w:r>
            </w:ins>
          </w:p>
          <w:p w14:paraId="7368E607" w14:textId="77777777" w:rsidR="00D11F93" w:rsidRDefault="00D11F93" w:rsidP="00D11F93">
            <w:pPr>
              <w:rPr>
                <w:ins w:id="64" w:author="sunny" w:date="2024-11-19T23:15:00Z" w16du:dateUtc="2024-11-19T21:15:00Z"/>
                <w:rFonts w:ascii="Times New Roman" w:hAnsi="Times New Roman" w:cs="Times New Roman"/>
                <w:sz w:val="24"/>
                <w:szCs w:val="24"/>
              </w:rPr>
            </w:pPr>
            <w:ins w:id="65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ADD</w:t>
              </w:r>
            </w:ins>
          </w:p>
          <w:p w14:paraId="7A48C579" w14:textId="259E3A43" w:rsidR="00D11F93" w:rsidRPr="005A1CDD" w:rsidRDefault="00D11F93" w:rsidP="00D11F93">
            <w:pPr>
              <w:rPr>
                <w:rFonts w:ascii="Times New Roman" w:hAnsi="Times New Roman" w:cs="Times New Roman"/>
                <w:sz w:val="24"/>
                <w:szCs w:val="24"/>
              </w:rPr>
              <w:pPrChange w:id="66" w:author="sunny" w:date="2024-11-19T23:14:00Z" w16du:dateUtc="2024-11-19T21:14:00Z">
                <w:pPr>
                  <w:jc w:val="center"/>
                </w:pPr>
              </w:pPrChange>
            </w:pPr>
            <w:ins w:id="67" w:author="sunny" w:date="2024-11-19T23:15:00Z" w16du:dateUtc="2024-11-19T21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>AND</w:t>
              </w:r>
            </w:ins>
          </w:p>
        </w:tc>
      </w:tr>
      <w:tr w:rsidR="005A1CDD" w14:paraId="7F112351" w14:textId="77777777" w:rsidTr="00854B0F">
        <w:tc>
          <w:tcPr>
            <w:tcW w:w="2590" w:type="dxa"/>
          </w:tcPr>
          <w:p w14:paraId="2B17C7D4" w14:textId="0685BBC1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similar/different?</w:t>
            </w:r>
          </w:p>
        </w:tc>
        <w:tc>
          <w:tcPr>
            <w:tcW w:w="3345" w:type="dxa"/>
          </w:tcPr>
          <w:p w14:paraId="4A59E2A9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755954A5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6396E207" w14:textId="77777777" w:rsidTr="00854B0F">
        <w:tc>
          <w:tcPr>
            <w:tcW w:w="2590" w:type="dxa"/>
          </w:tcPr>
          <w:p w14:paraId="492E79E6" w14:textId="5014A73C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Addressing modes</w:t>
            </w:r>
          </w:p>
        </w:tc>
        <w:tc>
          <w:tcPr>
            <w:tcW w:w="3345" w:type="dxa"/>
          </w:tcPr>
          <w:p w14:paraId="513C2CF1" w14:textId="04F8B8DA" w:rsidR="00854B0F" w:rsidRDefault="004E2F5A" w:rsidP="00854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54B0F">
              <w:rPr>
                <w:rFonts w:ascii="Times New Roman" w:hAnsi="Times New Roman" w:cs="Times New Roman"/>
                <w:sz w:val="24"/>
                <w:szCs w:val="24"/>
              </w:rPr>
              <w:t xml:space="preserve"> modes:</w:t>
            </w:r>
          </w:p>
          <w:p w14:paraId="49867249" w14:textId="77777777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 xml:space="preserve">Register, </w:t>
            </w:r>
          </w:p>
          <w:p w14:paraId="378D2FFF" w14:textId="77777777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Register deferred, Autoincrement,</w:t>
            </w:r>
          </w:p>
          <w:p w14:paraId="1F5957FC" w14:textId="77777777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Autoincrement deferred,</w:t>
            </w:r>
          </w:p>
          <w:p w14:paraId="63B887F6" w14:textId="77777777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Autodecrement,</w:t>
            </w:r>
          </w:p>
          <w:p w14:paraId="211157F1" w14:textId="31677638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Byte, word, and longword displacement,</w:t>
            </w:r>
          </w:p>
          <w:p w14:paraId="4C6ACA80" w14:textId="1C04B155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Byte, word, and longword displacement deferred,</w:t>
            </w:r>
          </w:p>
          <w:p w14:paraId="440CBB99" w14:textId="3785A6C3" w:rsidR="00854B0F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Indexed,</w:t>
            </w:r>
          </w:p>
          <w:p w14:paraId="17074054" w14:textId="37E76B50" w:rsidR="005A1CDD" w:rsidRPr="00854B0F" w:rsidRDefault="00854B0F" w:rsidP="00854B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B0F">
              <w:rPr>
                <w:rFonts w:ascii="Times New Roman" w:hAnsi="Times New Roman" w:cs="Times New Roman"/>
                <w:sz w:val="24"/>
                <w:szCs w:val="24"/>
              </w:rPr>
              <w:t>Literal</w:t>
            </w:r>
          </w:p>
        </w:tc>
        <w:tc>
          <w:tcPr>
            <w:tcW w:w="3415" w:type="dxa"/>
          </w:tcPr>
          <w:p w14:paraId="0C3B8CD8" w14:textId="13595381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68" w:author="sunny" w:date="2024-11-19T23:08:00Z" w16du:dateUtc="2024-11-19T21:08:00Z">
                <w:pPr>
                  <w:jc w:val="center"/>
                </w:pPr>
              </w:pPrChange>
            </w:pPr>
            <w:ins w:id="69" w:author="sunny" w:date="2024-11-19T23:08:00Z" w16du:dateUtc="2024-11-19T21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8 modes</w:t>
              </w:r>
            </w:ins>
          </w:p>
        </w:tc>
      </w:tr>
      <w:tr w:rsidR="005A1CDD" w14:paraId="3505D95B" w14:textId="77777777" w:rsidTr="00854B0F">
        <w:tc>
          <w:tcPr>
            <w:tcW w:w="2590" w:type="dxa"/>
          </w:tcPr>
          <w:p w14:paraId="71A32B98" w14:textId="51EE7AC5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similarity/difference?</w:t>
            </w:r>
          </w:p>
        </w:tc>
        <w:tc>
          <w:tcPr>
            <w:tcW w:w="3345" w:type="dxa"/>
          </w:tcPr>
          <w:p w14:paraId="1BCC67EC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0BBB8C66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23762A80" w14:textId="77777777" w:rsidTr="00854B0F">
        <w:tc>
          <w:tcPr>
            <w:tcW w:w="2590" w:type="dxa"/>
          </w:tcPr>
          <w:p w14:paraId="22220ECA" w14:textId="260E4472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 capabilities</w:t>
            </w:r>
          </w:p>
        </w:tc>
        <w:tc>
          <w:tcPr>
            <w:tcW w:w="3345" w:type="dxa"/>
          </w:tcPr>
          <w:p w14:paraId="15C228D6" w14:textId="77777777" w:rsidR="005A1CDD" w:rsidRDefault="00E25AD8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UNIBUS adapter, MASSBUS, CI Bus, DDI Bus, </w:t>
            </w:r>
            <w:r w:rsidR="00854B0F">
              <w:rPr>
                <w:rFonts w:ascii="Times New Roman" w:hAnsi="Times New Roman" w:cs="Times New Roman"/>
                <w:sz w:val="24"/>
                <w:szCs w:val="24"/>
              </w:rPr>
              <w:t>console terminal</w:t>
            </w:r>
          </w:p>
          <w:p w14:paraId="1918DD52" w14:textId="77777777" w:rsidR="004B45AC" w:rsidRDefault="004B45AC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LSI-11 mmicrocomputer</w:t>
            </w:r>
          </w:p>
          <w:p w14:paraId="0F9E2B09" w14:textId="09505074" w:rsidR="004B45AC" w:rsidRPr="005A1CDD" w:rsidRDefault="004B45AC" w:rsidP="009B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RX01 floppy-disk drive</w:t>
            </w:r>
          </w:p>
        </w:tc>
        <w:tc>
          <w:tcPr>
            <w:tcW w:w="3415" w:type="dxa"/>
          </w:tcPr>
          <w:p w14:paraId="41E5AEF8" w14:textId="16E820E8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70" w:author="sunny" w:date="2024-11-19T23:06:00Z" w16du:dateUtc="2024-11-19T21:06:00Z">
                <w:pPr>
                  <w:jc w:val="center"/>
                </w:pPr>
              </w:pPrChange>
            </w:pPr>
            <w:ins w:id="71" w:author="sunny" w:date="2024-11-19T23:06:00Z" w16du:dateUtc="2024-11-19T21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64 directly addressable </w:t>
              </w:r>
            </w:ins>
            <w:ins w:id="72" w:author="sunny" w:date="2024-11-19T23:07:00Z" w16du:dateUtc="2024-11-19T21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devices, each with 3 bidirectional I/O ports</w:t>
              </w:r>
            </w:ins>
          </w:p>
        </w:tc>
      </w:tr>
      <w:tr w:rsidR="005A1CDD" w14:paraId="166688DB" w14:textId="77777777" w:rsidTr="00854B0F">
        <w:tc>
          <w:tcPr>
            <w:tcW w:w="2590" w:type="dxa"/>
          </w:tcPr>
          <w:p w14:paraId="6D1B75CE" w14:textId="19DEB46B" w:rsidR="005A1CDD" w:rsidRDefault="005A1CDD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Interrupt support</w:t>
            </w:r>
          </w:p>
        </w:tc>
        <w:tc>
          <w:tcPr>
            <w:tcW w:w="3345" w:type="dxa"/>
          </w:tcPr>
          <w:p w14:paraId="5183448A" w14:textId="750A508E" w:rsidR="005A1CDD" w:rsidRPr="005A1CDD" w:rsidRDefault="004E2F5A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73" w:author="sunny" w:date="2024-11-19T23:07:00Z" w16du:dateUtc="2024-11-19T21:07:00Z">
                <w:pPr>
                  <w:jc w:val="center"/>
                </w:pPr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  <w:r w:rsidR="00854B0F">
              <w:rPr>
                <w:rFonts w:ascii="Times New Roman" w:hAnsi="Times New Roman" w:cs="Times New Roman"/>
                <w:sz w:val="24"/>
                <w:szCs w:val="24"/>
              </w:rPr>
              <w:t>interrupt levels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32</w:t>
            </w:r>
          </w:p>
        </w:tc>
        <w:tc>
          <w:tcPr>
            <w:tcW w:w="3415" w:type="dxa"/>
          </w:tcPr>
          <w:p w14:paraId="33E940C5" w14:textId="4BCEE591" w:rsidR="005A1CDD" w:rsidRPr="005A1CDD" w:rsidRDefault="00200559" w:rsidP="00200559">
            <w:pPr>
              <w:rPr>
                <w:rFonts w:ascii="Times New Roman" w:hAnsi="Times New Roman" w:cs="Times New Roman"/>
                <w:sz w:val="24"/>
                <w:szCs w:val="24"/>
              </w:rPr>
              <w:pPrChange w:id="74" w:author="sunny" w:date="2024-11-19T23:07:00Z" w16du:dateUtc="2024-11-19T21:07:00Z">
                <w:pPr>
                  <w:jc w:val="center"/>
                </w:pPr>
              </w:pPrChange>
            </w:pPr>
            <w:ins w:id="75" w:author="sunny" w:date="2024-11-19T23:07:00Z" w16du:dateUtc="2024-11-19T21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Priority interrupt handling: up to 16 levels</w:t>
              </w:r>
            </w:ins>
          </w:p>
        </w:tc>
      </w:tr>
      <w:tr w:rsidR="005A1CDD" w14:paraId="796A5748" w14:textId="77777777" w:rsidTr="00854B0F">
        <w:tc>
          <w:tcPr>
            <w:tcW w:w="2590" w:type="dxa"/>
          </w:tcPr>
          <w:p w14:paraId="4A22109C" w14:textId="08E5CA41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Interrupt support similar/different?</w:t>
            </w:r>
          </w:p>
        </w:tc>
        <w:tc>
          <w:tcPr>
            <w:tcW w:w="3345" w:type="dxa"/>
          </w:tcPr>
          <w:p w14:paraId="17E41D52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254594CE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371ED43F" w14:textId="77777777" w:rsidTr="00854B0F">
        <w:tc>
          <w:tcPr>
            <w:tcW w:w="2590" w:type="dxa"/>
          </w:tcPr>
          <w:p w14:paraId="3F532F92" w14:textId="385ACFCA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3345" w:type="dxa"/>
          </w:tcPr>
          <w:p w14:paraId="3D198C37" w14:textId="182500DC" w:rsidR="00647AE2" w:rsidRDefault="00647AE2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integer,</w:t>
            </w:r>
          </w:p>
          <w:p w14:paraId="70C04355" w14:textId="5E9EBA75" w:rsidR="005A1CDD" w:rsidRDefault="00647AE2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point,</w:t>
            </w:r>
          </w:p>
          <w:p w14:paraId="395691FC" w14:textId="33354F98" w:rsidR="00647AE2" w:rsidRDefault="00647AE2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strings</w:t>
            </w:r>
          </w:p>
          <w:p w14:paraId="7554BCF1" w14:textId="0C8B1729" w:rsidR="00647AE2" w:rsidRPr="005A1CDD" w:rsidRDefault="00647AE2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EE15FA3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21F55050" w14:textId="77777777" w:rsidTr="00854B0F">
        <w:tc>
          <w:tcPr>
            <w:tcW w:w="2590" w:type="dxa"/>
          </w:tcPr>
          <w:p w14:paraId="34C13B2C" w14:textId="33AA9B93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point/floating point support</w:t>
            </w:r>
          </w:p>
        </w:tc>
        <w:tc>
          <w:tcPr>
            <w:tcW w:w="3345" w:type="dxa"/>
          </w:tcPr>
          <w:p w14:paraId="7407C8FE" w14:textId="0A8D43C5" w:rsidR="00647AE2" w:rsidRPr="005A1CDD" w:rsidRDefault="00647AE2" w:rsidP="00647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3415" w:type="dxa"/>
          </w:tcPr>
          <w:p w14:paraId="69B6B973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751BBBBB" w14:textId="77777777" w:rsidTr="00854B0F">
        <w:tc>
          <w:tcPr>
            <w:tcW w:w="2590" w:type="dxa"/>
          </w:tcPr>
          <w:p w14:paraId="5B16D73D" w14:textId="047F21C5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Integer form (sign-magn., 2’s compl., 1’s compl.)</w:t>
            </w:r>
          </w:p>
        </w:tc>
        <w:tc>
          <w:tcPr>
            <w:tcW w:w="3345" w:type="dxa"/>
          </w:tcPr>
          <w:p w14:paraId="164C389F" w14:textId="77777777" w:rsidR="005A1CDD" w:rsidRPr="005A1CDD" w:rsidRDefault="005A1CDD" w:rsidP="00647A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0524F01A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6B530E5B" w14:textId="77777777" w:rsidTr="00854B0F">
        <w:tc>
          <w:tcPr>
            <w:tcW w:w="2590" w:type="dxa"/>
          </w:tcPr>
          <w:p w14:paraId="43FDEE2B" w14:textId="02EE0663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exotic data types</w:t>
            </w:r>
          </w:p>
        </w:tc>
        <w:tc>
          <w:tcPr>
            <w:tcW w:w="3345" w:type="dxa"/>
          </w:tcPr>
          <w:p w14:paraId="1FA7AD08" w14:textId="77777777" w:rsidR="00095B34" w:rsidRDefault="00647AE2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Packed decimal</w:t>
            </w:r>
          </w:p>
          <w:p w14:paraId="7FA6BD8F" w14:textId="35C6F449" w:rsidR="00647AE2" w:rsidRPr="005A1CDD" w:rsidRDefault="00647AE2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3AC32444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14342735" w14:textId="77777777" w:rsidTr="00854B0F">
        <w:tc>
          <w:tcPr>
            <w:tcW w:w="2590" w:type="dxa"/>
          </w:tcPr>
          <w:p w14:paraId="6C5AA81A" w14:textId="487B478D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speed</w:t>
            </w:r>
          </w:p>
        </w:tc>
        <w:tc>
          <w:tcPr>
            <w:tcW w:w="3345" w:type="dxa"/>
          </w:tcPr>
          <w:p w14:paraId="6CEFCEC6" w14:textId="4260E96E" w:rsidR="005A1CDD" w:rsidRPr="005A1CDD" w:rsidRDefault="002249B1" w:rsidP="00224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transfers up to 13.3 MB per second</w:t>
            </w:r>
          </w:p>
        </w:tc>
        <w:tc>
          <w:tcPr>
            <w:tcW w:w="3415" w:type="dxa"/>
          </w:tcPr>
          <w:p w14:paraId="46DC8055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3937F819" w14:textId="77777777" w:rsidTr="00854B0F">
        <w:tc>
          <w:tcPr>
            <w:tcW w:w="2590" w:type="dxa"/>
          </w:tcPr>
          <w:p w14:paraId="2FD0C611" w14:textId="18A59B98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Clock frequency</w:t>
            </w:r>
          </w:p>
        </w:tc>
        <w:tc>
          <w:tcPr>
            <w:tcW w:w="3345" w:type="dxa"/>
          </w:tcPr>
          <w:p w14:paraId="774B3B49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1C2E59CE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DD" w14:paraId="33C5C9AB" w14:textId="77777777" w:rsidTr="00854B0F">
        <w:tc>
          <w:tcPr>
            <w:tcW w:w="2590" w:type="dxa"/>
          </w:tcPr>
          <w:p w14:paraId="33359CC4" w14:textId="3EDEA624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Clock cycles per instruction</w:t>
            </w:r>
          </w:p>
        </w:tc>
        <w:tc>
          <w:tcPr>
            <w:tcW w:w="3345" w:type="dxa"/>
          </w:tcPr>
          <w:p w14:paraId="2ACBE232" w14:textId="31A0CED0" w:rsidR="005A1CDD" w:rsidRPr="005A1CDD" w:rsidRDefault="00E25AD8" w:rsidP="00E2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 time: 500 ns per 128-bit read</w:t>
            </w:r>
          </w:p>
        </w:tc>
        <w:tc>
          <w:tcPr>
            <w:tcW w:w="3415" w:type="dxa"/>
          </w:tcPr>
          <w:p w14:paraId="6AB16D94" w14:textId="3817CCEC" w:rsidR="005A1CDD" w:rsidRPr="005A1CDD" w:rsidRDefault="0092211F" w:rsidP="0092211F">
            <w:pPr>
              <w:rPr>
                <w:rFonts w:ascii="Times New Roman" w:hAnsi="Times New Roman" w:cs="Times New Roman"/>
                <w:sz w:val="24"/>
                <w:szCs w:val="24"/>
              </w:rPr>
              <w:pPrChange w:id="76" w:author="sunny" w:date="2024-11-19T23:01:00Z" w16du:dateUtc="2024-11-19T21:01:00Z">
                <w:pPr>
                  <w:jc w:val="center"/>
                </w:pPr>
              </w:pPrChange>
            </w:pPr>
            <w:ins w:id="77" w:author="sunny" w:date="2024-11-19T23:01:00Z" w16du:dateUtc="2024-11-19T21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4 machine cycles to complete a 16-bit instruction</w:t>
              </w:r>
            </w:ins>
          </w:p>
        </w:tc>
      </w:tr>
      <w:tr w:rsidR="005A1CDD" w14:paraId="0177D074" w14:textId="77777777" w:rsidTr="00854B0F">
        <w:tc>
          <w:tcPr>
            <w:tcW w:w="2590" w:type="dxa"/>
          </w:tcPr>
          <w:p w14:paraId="45D6651C" w14:textId="37164BA2" w:rsidR="005A1CDD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rates</w:t>
            </w:r>
          </w:p>
        </w:tc>
        <w:tc>
          <w:tcPr>
            <w:tcW w:w="3345" w:type="dxa"/>
          </w:tcPr>
          <w:p w14:paraId="4CF1C1A8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719F25BE" w14:textId="77777777" w:rsidR="005A1CDD" w:rsidRPr="005A1CDD" w:rsidRDefault="005A1CDD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3181BCC9" w14:textId="77777777" w:rsidTr="00854B0F">
        <w:tc>
          <w:tcPr>
            <w:tcW w:w="2590" w:type="dxa"/>
          </w:tcPr>
          <w:p w14:paraId="55EB4778" w14:textId="13ED9234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faster?</w:t>
            </w:r>
          </w:p>
        </w:tc>
        <w:tc>
          <w:tcPr>
            <w:tcW w:w="3345" w:type="dxa"/>
          </w:tcPr>
          <w:p w14:paraId="3E21B26A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2DC674F6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08E044FA" w14:textId="77777777" w:rsidTr="00854B0F">
        <w:tc>
          <w:tcPr>
            <w:tcW w:w="2590" w:type="dxa"/>
          </w:tcPr>
          <w:p w14:paraId="40950828" w14:textId="5E64BC8F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memory usage</w:t>
            </w:r>
          </w:p>
        </w:tc>
        <w:tc>
          <w:tcPr>
            <w:tcW w:w="3345" w:type="dxa"/>
          </w:tcPr>
          <w:p w14:paraId="3066B50F" w14:textId="65081836" w:rsidR="00EA043A" w:rsidRPr="005A1CDD" w:rsidRDefault="00CA6A9F" w:rsidP="00CA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reducing processor’s effective memory access time</w:t>
            </w:r>
          </w:p>
        </w:tc>
        <w:tc>
          <w:tcPr>
            <w:tcW w:w="3415" w:type="dxa"/>
          </w:tcPr>
          <w:p w14:paraId="6F3CC1B6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74DF4A9A" w14:textId="77777777" w:rsidTr="00854B0F">
        <w:tc>
          <w:tcPr>
            <w:tcW w:w="2590" w:type="dxa"/>
          </w:tcPr>
          <w:p w14:paraId="1EC2E6FD" w14:textId="7C686E35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cache memory?</w:t>
            </w:r>
          </w:p>
        </w:tc>
        <w:tc>
          <w:tcPr>
            <w:tcW w:w="3345" w:type="dxa"/>
          </w:tcPr>
          <w:p w14:paraId="36244C48" w14:textId="52A9696C" w:rsidR="00EA043A" w:rsidRPr="005A1CDD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KB bipolar cache memory with parity</w:t>
            </w:r>
          </w:p>
        </w:tc>
        <w:tc>
          <w:tcPr>
            <w:tcW w:w="3415" w:type="dxa"/>
          </w:tcPr>
          <w:p w14:paraId="298F2DDD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505D33A0" w14:textId="77777777" w:rsidTr="00854B0F">
        <w:tc>
          <w:tcPr>
            <w:tcW w:w="2590" w:type="dxa"/>
          </w:tcPr>
          <w:p w14:paraId="45E6A29C" w14:textId="0477DAE7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areas</w:t>
            </w:r>
          </w:p>
        </w:tc>
        <w:tc>
          <w:tcPr>
            <w:tcW w:w="3345" w:type="dxa"/>
          </w:tcPr>
          <w:p w14:paraId="3BF922F9" w14:textId="41A0FADB" w:rsidR="00EA043A" w:rsidRPr="005A1CDD" w:rsidRDefault="004B45AC" w:rsidP="004B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</w:p>
        </w:tc>
        <w:tc>
          <w:tcPr>
            <w:tcW w:w="3415" w:type="dxa"/>
          </w:tcPr>
          <w:p w14:paraId="5FBF7E4D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3E8456D9" w14:textId="77777777" w:rsidTr="00854B0F">
        <w:tc>
          <w:tcPr>
            <w:tcW w:w="2590" w:type="dxa"/>
          </w:tcPr>
          <w:p w14:paraId="2292714B" w14:textId="4C9400F3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software</w:t>
            </w:r>
          </w:p>
        </w:tc>
        <w:tc>
          <w:tcPr>
            <w:tcW w:w="3345" w:type="dxa"/>
          </w:tcPr>
          <w:p w14:paraId="671120DC" w14:textId="71F6A095" w:rsidR="00EA043A" w:rsidRPr="00095B34" w:rsidRDefault="00095B34" w:rsidP="0009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VMS operating system, ULTRIX-32 operating system</w:t>
            </w:r>
          </w:p>
        </w:tc>
        <w:tc>
          <w:tcPr>
            <w:tcW w:w="3415" w:type="dxa"/>
          </w:tcPr>
          <w:p w14:paraId="1726973A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44C327C1" w14:textId="77777777" w:rsidTr="00854B0F">
        <w:tc>
          <w:tcPr>
            <w:tcW w:w="2590" w:type="dxa"/>
          </w:tcPr>
          <w:p w14:paraId="7604A74F" w14:textId="505DA3EB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availability</w:t>
            </w:r>
          </w:p>
        </w:tc>
        <w:tc>
          <w:tcPr>
            <w:tcW w:w="3345" w:type="dxa"/>
          </w:tcPr>
          <w:p w14:paraId="2B9371CB" w14:textId="31935169" w:rsidR="00EA043A" w:rsidRPr="005A1CDD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VAX/VMS is a legacy OS and no longer used today. Successor is OpenVMS.</w:t>
            </w:r>
          </w:p>
        </w:tc>
        <w:tc>
          <w:tcPr>
            <w:tcW w:w="3415" w:type="dxa"/>
          </w:tcPr>
          <w:p w14:paraId="52814865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795C0698" w14:textId="77777777" w:rsidTr="00854B0F">
        <w:tc>
          <w:tcPr>
            <w:tcW w:w="2590" w:type="dxa"/>
          </w:tcPr>
          <w:p w14:paraId="0DD8E185" w14:textId="52B6B298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Compilers/programming tools</w:t>
            </w:r>
          </w:p>
        </w:tc>
        <w:tc>
          <w:tcPr>
            <w:tcW w:w="3345" w:type="dxa"/>
          </w:tcPr>
          <w:p w14:paraId="54506CF4" w14:textId="6DBC80F5" w:rsidR="00EA043A" w:rsidRPr="005A1CDD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Native assembly language VAX MACRO</w:t>
            </w:r>
          </w:p>
        </w:tc>
        <w:tc>
          <w:tcPr>
            <w:tcW w:w="3415" w:type="dxa"/>
          </w:tcPr>
          <w:p w14:paraId="2C70AAFA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314A5E8F" w14:textId="77777777" w:rsidTr="00854B0F">
        <w:tc>
          <w:tcPr>
            <w:tcW w:w="2590" w:type="dxa"/>
          </w:tcPr>
          <w:p w14:paraId="04C08128" w14:textId="139A911E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libraries</w:t>
            </w:r>
          </w:p>
        </w:tc>
        <w:tc>
          <w:tcPr>
            <w:tcW w:w="3345" w:type="dxa"/>
          </w:tcPr>
          <w:p w14:paraId="01D28E10" w14:textId="77777777" w:rsidR="00EA043A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VMS system libraries:</w:t>
            </w:r>
          </w:p>
          <w:p w14:paraId="5A3BA362" w14:textId="77777777" w:rsidR="003D5A6F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VMS Run-Time Library (RTL)</w:t>
            </w:r>
          </w:p>
          <w:p w14:paraId="62B54F11" w14:textId="77777777" w:rsidR="003D5A6F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VMS I/O Libraries</w:t>
            </w:r>
          </w:p>
          <w:p w14:paraId="682793BA" w14:textId="226E1286" w:rsidR="003D5A6F" w:rsidRPr="005A1CDD" w:rsidRDefault="003D5A6F" w:rsidP="003D5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VMS System Services (SSS)</w:t>
            </w:r>
          </w:p>
        </w:tc>
        <w:tc>
          <w:tcPr>
            <w:tcW w:w="3415" w:type="dxa"/>
          </w:tcPr>
          <w:p w14:paraId="515B2940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43A" w14:paraId="2A06E92C" w14:textId="77777777" w:rsidTr="00854B0F">
        <w:tc>
          <w:tcPr>
            <w:tcW w:w="2590" w:type="dxa"/>
          </w:tcPr>
          <w:p w14:paraId="0D1A536B" w14:textId="315DA0A9" w:rsidR="00EA043A" w:rsidRDefault="00EA043A" w:rsidP="005A1C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Emulators</w:t>
            </w:r>
          </w:p>
        </w:tc>
        <w:tc>
          <w:tcPr>
            <w:tcW w:w="3345" w:type="dxa"/>
          </w:tcPr>
          <w:p w14:paraId="45FEDD94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D8748F6" w14:textId="77777777" w:rsidR="00EA043A" w:rsidRPr="005A1CDD" w:rsidRDefault="00EA043A" w:rsidP="005A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37458D" w14:textId="77777777" w:rsidR="005A1CDD" w:rsidRDefault="005A1CDD" w:rsidP="005A1CDD">
      <w:pPr>
        <w:jc w:val="both"/>
        <w:rPr>
          <w:ins w:id="78" w:author="sunny" w:date="2024-11-19T22:57:00Z" w16du:dateUtc="2024-11-19T20:57:00Z"/>
        </w:rPr>
      </w:pPr>
    </w:p>
    <w:p w14:paraId="63A23A10" w14:textId="3B2AE06C" w:rsidR="0092211F" w:rsidRPr="0092211F" w:rsidRDefault="0092211F" w:rsidP="005A1CDD">
      <w:pPr>
        <w:jc w:val="both"/>
        <w:rPr>
          <w:ins w:id="79" w:author="sunny" w:date="2024-11-19T22:57:00Z" w16du:dateUtc="2024-11-19T20:57:00Z"/>
          <w:rFonts w:ascii="Times New Roman" w:hAnsi="Times New Roman" w:cs="Times New Roman"/>
          <w:sz w:val="24"/>
          <w:szCs w:val="24"/>
          <w:rPrChange w:id="80" w:author="sunny" w:date="2024-11-19T22:58:00Z" w16du:dateUtc="2024-11-19T20:58:00Z">
            <w:rPr>
              <w:ins w:id="81" w:author="sunny" w:date="2024-11-19T22:57:00Z" w16du:dateUtc="2024-11-19T20:57:00Z"/>
            </w:rPr>
          </w:rPrChange>
        </w:rPr>
      </w:pPr>
      <w:ins w:id="82" w:author="sunny" w:date="2024-11-19T22:57:00Z" w16du:dateUtc="2024-11-19T20:57:00Z">
        <w:r w:rsidRPr="00200559">
          <w:rPr>
            <w:rFonts w:ascii="Times New Roman" w:hAnsi="Times New Roman" w:cs="Times New Roman"/>
            <w:b/>
            <w:bCs/>
            <w:sz w:val="24"/>
            <w:szCs w:val="24"/>
            <w:rPrChange w:id="83" w:author="sunny" w:date="2024-11-19T23:02:00Z" w16du:dateUtc="2024-11-19T21:02:00Z">
              <w:rPr/>
            </w:rPrChange>
          </w:rPr>
          <w:t>VAX-11 additional notes</w:t>
        </w:r>
        <w:r w:rsidRPr="0092211F">
          <w:rPr>
            <w:rFonts w:ascii="Times New Roman" w:hAnsi="Times New Roman" w:cs="Times New Roman"/>
            <w:sz w:val="24"/>
            <w:szCs w:val="24"/>
            <w:rPrChange w:id="84" w:author="sunny" w:date="2024-11-19T22:58:00Z" w16du:dateUtc="2024-11-19T20:58:00Z">
              <w:rPr/>
            </w:rPrChange>
          </w:rPr>
          <w:t>:</w:t>
        </w:r>
      </w:ins>
    </w:p>
    <w:p w14:paraId="2F6351DF" w14:textId="4FD47B15" w:rsidR="0092211F" w:rsidRPr="0092211F" w:rsidRDefault="0092211F" w:rsidP="005A1CDD">
      <w:pPr>
        <w:jc w:val="both"/>
        <w:rPr>
          <w:ins w:id="85" w:author="sunny" w:date="2024-11-19T22:58:00Z" w16du:dateUtc="2024-11-19T20:58:00Z"/>
          <w:rFonts w:ascii="Times New Roman" w:hAnsi="Times New Roman" w:cs="Times New Roman"/>
          <w:sz w:val="24"/>
          <w:szCs w:val="24"/>
          <w:rPrChange w:id="86" w:author="sunny" w:date="2024-11-19T22:58:00Z" w16du:dateUtc="2024-11-19T20:58:00Z">
            <w:rPr>
              <w:ins w:id="87" w:author="sunny" w:date="2024-11-19T22:58:00Z" w16du:dateUtc="2024-11-19T20:58:00Z"/>
            </w:rPr>
          </w:rPrChange>
        </w:rPr>
      </w:pPr>
      <w:ins w:id="88" w:author="sunny" w:date="2024-11-19T22:57:00Z" w16du:dateUtc="2024-11-19T20:57:00Z">
        <w:r w:rsidRPr="0092211F">
          <w:rPr>
            <w:rFonts w:ascii="Times New Roman" w:hAnsi="Times New Roman" w:cs="Times New Roman"/>
            <w:sz w:val="24"/>
            <w:szCs w:val="24"/>
            <w:rPrChange w:id="89" w:author="sunny" w:date="2024-11-19T22:58:00Z" w16du:dateUtc="2024-11-19T20:58:00Z">
              <w:rPr/>
            </w:rPrChange>
          </w:rPr>
          <w:t xml:space="preserve">It is </w:t>
        </w:r>
      </w:ins>
      <w:ins w:id="90" w:author="sunny" w:date="2024-11-19T22:58:00Z" w16du:dateUtc="2024-11-19T20:58:00Z">
        <w:r w:rsidRPr="0092211F">
          <w:rPr>
            <w:rFonts w:ascii="Times New Roman" w:hAnsi="Times New Roman" w:cs="Times New Roman"/>
            <w:sz w:val="24"/>
            <w:szCs w:val="24"/>
            <w:rPrChange w:id="91" w:author="sunny" w:date="2024-11-19T22:58:00Z" w16du:dateUtc="2024-11-19T20:58:00Z">
              <w:rPr/>
            </w:rPrChange>
          </w:rPr>
          <w:t>a multi-address machine</w:t>
        </w:r>
      </w:ins>
    </w:p>
    <w:p w14:paraId="5C5CAB4D" w14:textId="5D5915F3" w:rsidR="0092211F" w:rsidRDefault="0092211F" w:rsidP="005A1CDD">
      <w:pPr>
        <w:jc w:val="both"/>
        <w:rPr>
          <w:ins w:id="92" w:author="sunny" w:date="2024-11-19T22:59:00Z" w16du:dateUtc="2024-11-19T20:59:00Z"/>
          <w:rFonts w:ascii="Times New Roman" w:hAnsi="Times New Roman" w:cs="Times New Roman"/>
          <w:sz w:val="24"/>
          <w:szCs w:val="24"/>
        </w:rPr>
      </w:pPr>
      <w:ins w:id="93" w:author="sunny" w:date="2024-11-19T22:58:00Z" w16du:dateUtc="2024-11-19T20:58:00Z">
        <w:r w:rsidRPr="0092211F">
          <w:rPr>
            <w:rFonts w:ascii="Times New Roman" w:hAnsi="Times New Roman" w:cs="Times New Roman"/>
            <w:sz w:val="24"/>
            <w:szCs w:val="24"/>
            <w:rPrChange w:id="94" w:author="sunny" w:date="2024-11-19T22:58:00Z" w16du:dateUtc="2024-11-19T20:58:00Z">
              <w:rPr/>
            </w:rPrChange>
          </w:rPr>
          <w:t>Supports virtual memory and segmentation</w:t>
        </w:r>
      </w:ins>
    </w:p>
    <w:p w14:paraId="3DABF201" w14:textId="77777777" w:rsidR="0092211F" w:rsidRDefault="0092211F">
      <w:pPr>
        <w:rPr>
          <w:ins w:id="95" w:author="sunny" w:date="2024-11-19T22:59:00Z" w16du:dateUtc="2024-11-19T20:59:00Z"/>
          <w:rFonts w:ascii="Times New Roman" w:hAnsi="Times New Roman" w:cs="Times New Roman"/>
          <w:sz w:val="24"/>
          <w:szCs w:val="24"/>
        </w:rPr>
      </w:pPr>
      <w:ins w:id="96" w:author="sunny" w:date="2024-11-19T22:59:00Z" w16du:dateUtc="2024-11-19T20:59:00Z">
        <w:r>
          <w:rPr>
            <w:rFonts w:ascii="Times New Roman" w:hAnsi="Times New Roman" w:cs="Times New Roman"/>
            <w:sz w:val="24"/>
            <w:szCs w:val="24"/>
          </w:rPr>
          <w:br w:type="page"/>
        </w:r>
      </w:ins>
    </w:p>
    <w:p w14:paraId="406E2A49" w14:textId="577D336D" w:rsidR="0092211F" w:rsidRPr="00200559" w:rsidRDefault="00200559" w:rsidP="005A1CDD">
      <w:pPr>
        <w:jc w:val="both"/>
        <w:rPr>
          <w:ins w:id="97" w:author="sunny" w:date="2024-11-19T23:02:00Z" w16du:dateUtc="2024-11-19T21:02:00Z"/>
          <w:rFonts w:ascii="Times New Roman" w:hAnsi="Times New Roman" w:cs="Times New Roman"/>
          <w:b/>
          <w:bCs/>
          <w:sz w:val="24"/>
          <w:szCs w:val="24"/>
          <w:rPrChange w:id="98" w:author="sunny" w:date="2024-11-19T23:02:00Z" w16du:dateUtc="2024-11-19T21:02:00Z">
            <w:rPr>
              <w:ins w:id="99" w:author="sunny" w:date="2024-11-19T23:02:00Z" w16du:dateUtc="2024-11-19T21:02:00Z"/>
              <w:rFonts w:ascii="Times New Roman" w:hAnsi="Times New Roman" w:cs="Times New Roman"/>
              <w:sz w:val="24"/>
              <w:szCs w:val="24"/>
            </w:rPr>
          </w:rPrChange>
        </w:rPr>
      </w:pPr>
      <w:ins w:id="100" w:author="sunny" w:date="2024-11-19T23:02:00Z" w16du:dateUtc="2024-11-19T21:02:00Z">
        <w:r w:rsidRPr="00200559">
          <w:rPr>
            <w:rFonts w:ascii="Times New Roman" w:hAnsi="Times New Roman" w:cs="Times New Roman"/>
            <w:b/>
            <w:bCs/>
            <w:sz w:val="24"/>
            <w:szCs w:val="24"/>
            <w:rPrChange w:id="101" w:author="sunny" w:date="2024-11-19T23:02:00Z" w16du:dateUtc="2024-11-19T21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 xml:space="preserve">Fairchild 9440 </w:t>
        </w:r>
      </w:ins>
    </w:p>
    <w:p w14:paraId="750A21FB" w14:textId="3A420BD3" w:rsidR="00200559" w:rsidRDefault="00200559" w:rsidP="005A1CDD">
      <w:pPr>
        <w:jc w:val="both"/>
        <w:rPr>
          <w:ins w:id="102" w:author="sunny" w:date="2024-11-19T23:04:00Z" w16du:dateUtc="2024-11-19T21:04:00Z"/>
          <w:rFonts w:ascii="Times New Roman" w:hAnsi="Times New Roman" w:cs="Times New Roman"/>
          <w:sz w:val="24"/>
          <w:szCs w:val="24"/>
        </w:rPr>
      </w:pPr>
      <w:ins w:id="103" w:author="sunny" w:date="2024-11-19T23:02:00Z" w16du:dateUtc="2024-11-19T21:02:00Z">
        <w:r>
          <w:rPr>
            <w:rFonts w:ascii="Times New Roman" w:hAnsi="Times New Roman" w:cs="Times New Roman"/>
            <w:sz w:val="24"/>
            <w:szCs w:val="24"/>
          </w:rPr>
          <w:t>16-bit microprocessor</w:t>
        </w:r>
      </w:ins>
    </w:p>
    <w:p w14:paraId="62039612" w14:textId="0CB8006F" w:rsidR="00200559" w:rsidRDefault="00200559" w:rsidP="005A1CDD">
      <w:pPr>
        <w:jc w:val="both"/>
        <w:rPr>
          <w:ins w:id="104" w:author="sunny" w:date="2024-11-19T23:20:00Z" w16du:dateUtc="2024-11-19T21:20:00Z"/>
          <w:rFonts w:ascii="Times New Roman" w:hAnsi="Times New Roman" w:cs="Times New Roman"/>
          <w:sz w:val="24"/>
          <w:szCs w:val="24"/>
        </w:rPr>
      </w:pPr>
      <w:ins w:id="105" w:author="sunny" w:date="2024-11-19T23:04:00Z" w16du:dateUtc="2024-11-19T21:04:00Z">
        <w:r>
          <w:rPr>
            <w:rFonts w:ascii="Times New Roman" w:hAnsi="Times New Roman" w:cs="Times New Roman"/>
            <w:sz w:val="24"/>
            <w:szCs w:val="24"/>
          </w:rPr>
          <w:t>Transistor-transistor logic (TTL) system</w:t>
        </w:r>
      </w:ins>
    </w:p>
    <w:p w14:paraId="24857564" w14:textId="77777777" w:rsidR="00D11F93" w:rsidRPr="0092211F" w:rsidRDefault="00D11F93" w:rsidP="005A1CDD">
      <w:pPr>
        <w:jc w:val="both"/>
        <w:rPr>
          <w:rFonts w:ascii="Times New Roman" w:hAnsi="Times New Roman" w:cs="Times New Roman"/>
          <w:sz w:val="24"/>
          <w:szCs w:val="24"/>
          <w:rPrChange w:id="106" w:author="sunny" w:date="2024-11-19T22:58:00Z" w16du:dateUtc="2024-11-19T20:58:00Z">
            <w:rPr/>
          </w:rPrChange>
        </w:rPr>
      </w:pPr>
    </w:p>
    <w:sectPr w:rsidR="00D11F93" w:rsidRPr="0092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61878"/>
    <w:multiLevelType w:val="hybridMultilevel"/>
    <w:tmpl w:val="DB16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A3EBC"/>
    <w:multiLevelType w:val="hybridMultilevel"/>
    <w:tmpl w:val="CE9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3672">
    <w:abstractNumId w:val="0"/>
  </w:num>
  <w:num w:numId="2" w16cid:durableId="3090936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nny">
    <w15:presenceInfo w15:providerId="None" w15:userId="su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80"/>
    <w:rsid w:val="00095B34"/>
    <w:rsid w:val="00200559"/>
    <w:rsid w:val="002249B1"/>
    <w:rsid w:val="002B1180"/>
    <w:rsid w:val="00317869"/>
    <w:rsid w:val="003D5A6F"/>
    <w:rsid w:val="004B45AC"/>
    <w:rsid w:val="004E2F5A"/>
    <w:rsid w:val="005A1CDD"/>
    <w:rsid w:val="00647AE2"/>
    <w:rsid w:val="006A7451"/>
    <w:rsid w:val="006F2729"/>
    <w:rsid w:val="00842F1D"/>
    <w:rsid w:val="00854B0F"/>
    <w:rsid w:val="0092211F"/>
    <w:rsid w:val="009B0EAA"/>
    <w:rsid w:val="00B83F34"/>
    <w:rsid w:val="00BE556C"/>
    <w:rsid w:val="00CA6A9F"/>
    <w:rsid w:val="00D11F93"/>
    <w:rsid w:val="00D5645D"/>
    <w:rsid w:val="00D82B27"/>
    <w:rsid w:val="00E25AD8"/>
    <w:rsid w:val="00E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9116"/>
  <w15:chartTrackingRefBased/>
  <w15:docId w15:val="{C48D0226-8B31-41B4-8829-8D5F8055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B0F"/>
    <w:pPr>
      <w:ind w:left="720"/>
      <w:contextualSpacing/>
    </w:pPr>
  </w:style>
  <w:style w:type="paragraph" w:styleId="Revision">
    <w:name w:val="Revision"/>
    <w:hidden/>
    <w:uiPriority w:val="99"/>
    <w:semiHidden/>
    <w:rsid w:val="006F2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5E1D5-396F-4F40-B62A-CD1EC1D1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5</cp:revision>
  <dcterms:created xsi:type="dcterms:W3CDTF">2024-11-19T16:13:00Z</dcterms:created>
  <dcterms:modified xsi:type="dcterms:W3CDTF">2024-11-19T21:27:00Z</dcterms:modified>
</cp:coreProperties>
</file>